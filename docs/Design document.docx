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AAC" w14:textId="77777777" w:rsidR="00163CFE" w:rsidRPr="00231DCC" w:rsidRDefault="00AB58C6" w:rsidP="00163CFE">
      <w:pPr>
        <w:pStyle w:val="Title"/>
        <w:jc w:val="center"/>
        <w:rPr>
          <w:color w:val="00B050"/>
          <w:lang w:val="en-US"/>
        </w:rPr>
      </w:pPr>
      <w:bookmarkStart w:id="0" w:name="_Hlk69509002"/>
      <w:r w:rsidRPr="00231DCC">
        <w:rPr>
          <w:color w:val="00B050"/>
          <w:lang w:val="en-US"/>
        </w:rPr>
        <w:t>Design Document</w:t>
      </w:r>
    </w:p>
    <w:p w14:paraId="744EB366" w14:textId="77777777" w:rsidR="00A158F5" w:rsidRPr="00096CD2" w:rsidRDefault="00A158F5" w:rsidP="00A158F5">
      <w:pPr>
        <w:rPr>
          <w:lang w:val="en-GB"/>
        </w:rPr>
      </w:pPr>
    </w:p>
    <w:p w14:paraId="0A453D27" w14:textId="14FE7735" w:rsidR="00A158F5" w:rsidRPr="00241C83" w:rsidRDefault="00A158F5" w:rsidP="00A158F5">
      <w:pPr>
        <w:jc w:val="right"/>
        <w:rPr>
          <w:szCs w:val="24"/>
          <w:lang w:val="en-GB"/>
        </w:rPr>
      </w:pPr>
      <w:r>
        <w:rPr>
          <w:b/>
          <w:bCs/>
          <w:szCs w:val="24"/>
          <w:lang w:val="en-GB"/>
        </w:rPr>
        <w:t>Teachers:</w:t>
      </w:r>
      <w:r w:rsidRPr="00A14677">
        <w:rPr>
          <w:szCs w:val="24"/>
          <w:lang w:val="en-GB"/>
        </w:rPr>
        <w:t xml:space="preserve"> </w:t>
      </w:r>
      <w:r w:rsidR="000F1896" w:rsidRPr="002B2348">
        <w:rPr>
          <w:szCs w:val="24"/>
          <w:lang w:val="en-GB"/>
        </w:rPr>
        <w:t>Kiavash</w:t>
      </w:r>
      <w:r w:rsidR="000F1896">
        <w:rPr>
          <w:szCs w:val="24"/>
          <w:lang w:val="en-GB"/>
        </w:rPr>
        <w:t xml:space="preserve"> </w:t>
      </w:r>
      <w:r w:rsidR="000F1896" w:rsidRPr="002B2348">
        <w:rPr>
          <w:szCs w:val="24"/>
          <w:lang w:val="en-GB"/>
        </w:rPr>
        <w:t>Bahreini</w:t>
      </w:r>
      <w:r w:rsidR="000F1896">
        <w:rPr>
          <w:szCs w:val="24"/>
          <w:lang w:val="en-GB"/>
        </w:rPr>
        <w:t xml:space="preserve">, </w:t>
      </w:r>
      <w:r w:rsidR="000F1896" w:rsidRPr="00E851DC">
        <w:rPr>
          <w:szCs w:val="24"/>
          <w:lang w:val="en-GB"/>
        </w:rPr>
        <w:t>Márcio Paixão Dantas</w:t>
      </w:r>
    </w:p>
    <w:p w14:paraId="1D47C6A1" w14:textId="77777777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Name:</w:t>
      </w:r>
      <w:r w:rsidRPr="00A14677">
        <w:rPr>
          <w:szCs w:val="24"/>
          <w:lang w:val="en-GB"/>
        </w:rPr>
        <w:t xml:space="preserve"> Omar Abou Dehn</w:t>
      </w:r>
    </w:p>
    <w:p w14:paraId="659BD093" w14:textId="162C7B5A" w:rsidR="00A158F5" w:rsidRDefault="00A158F5" w:rsidP="00A158F5">
      <w:pPr>
        <w:jc w:val="right"/>
        <w:rPr>
          <w:szCs w:val="24"/>
          <w:lang w:val="en-GB"/>
        </w:rPr>
      </w:pPr>
      <w:r w:rsidRPr="00A14677">
        <w:rPr>
          <w:b/>
          <w:bCs/>
          <w:szCs w:val="24"/>
          <w:lang w:val="en-GB"/>
        </w:rPr>
        <w:t>Student Number:</w:t>
      </w:r>
      <w:r>
        <w:rPr>
          <w:b/>
          <w:bCs/>
          <w:szCs w:val="24"/>
          <w:lang w:val="en-GB"/>
        </w:rPr>
        <w:t xml:space="preserve"> </w:t>
      </w:r>
      <w:r w:rsidRPr="00D110F6">
        <w:rPr>
          <w:szCs w:val="24"/>
          <w:lang w:val="en-GB"/>
        </w:rPr>
        <w:t>3560813</w:t>
      </w:r>
    </w:p>
    <w:p w14:paraId="4384E4DE" w14:textId="0592EE6C" w:rsidR="003D76CA" w:rsidRDefault="003D76CA" w:rsidP="00A158F5">
      <w:pPr>
        <w:jc w:val="right"/>
      </w:pPr>
      <w:r w:rsidRPr="003D76CA">
        <w:rPr>
          <w:b/>
          <w:bCs/>
          <w:szCs w:val="24"/>
          <w:lang w:val="en-GB"/>
        </w:rPr>
        <w:t>Interface Git Repository:</w:t>
      </w:r>
      <w:r>
        <w:rPr>
          <w:szCs w:val="24"/>
          <w:lang w:val="en-GB"/>
        </w:rPr>
        <w:t xml:space="preserve"> </w:t>
      </w:r>
      <w:r w:rsidR="000F1896" w:rsidRPr="00094290">
        <w:rPr>
          <w:color w:val="2F5496" w:themeColor="accent1" w:themeShade="BF"/>
          <w:szCs w:val="24"/>
          <w:u w:val="single"/>
          <w:lang w:val="en-GB"/>
        </w:rPr>
        <w:t>https://git.fhict.nl/I407846/safar_travelapp</w:t>
      </w:r>
    </w:p>
    <w:p w14:paraId="1E7B1E86" w14:textId="77777777" w:rsidR="00A158F5" w:rsidRPr="00A158F5" w:rsidRDefault="00A158F5" w:rsidP="00A158F5">
      <w:pPr>
        <w:jc w:val="right"/>
        <w:rPr>
          <w:lang w:val="en-US"/>
        </w:rPr>
      </w:pPr>
    </w:p>
    <w:p w14:paraId="5527BCAD" w14:textId="3FB0DC74" w:rsidR="007E4DB0" w:rsidRPr="00DE5D72" w:rsidRDefault="00163CFE" w:rsidP="00231DCC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inline distT="0" distB="0" distL="0" distR="0" wp14:anchorId="6BFFFC73" wp14:editId="2B0FA686">
            <wp:extent cx="3552092" cy="29703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668" cy="30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96F7" w14:textId="77777777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p w14:paraId="3F63F7B4" w14:textId="77777777" w:rsidR="00426AD8" w:rsidRPr="00BA6210" w:rsidRDefault="00426AD8" w:rsidP="00426AD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</w:pPr>
      <w:r w:rsidRPr="00BA6210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GB"/>
        </w:rPr>
        <w:t>Document Version History:</w:t>
      </w:r>
    </w:p>
    <w:tbl>
      <w:tblPr>
        <w:tblStyle w:val="GridTable6Colorful"/>
        <w:tblW w:w="12328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8364"/>
      </w:tblGrid>
      <w:tr w:rsidR="00426AD8" w:rsidRPr="00241C83" w14:paraId="28F779D5" w14:textId="77777777" w:rsidTr="0042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2293D9" w14:textId="77777777" w:rsidR="00426AD8" w:rsidRPr="00241C83" w:rsidRDefault="00426AD8" w:rsidP="00111557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Version</w:t>
            </w:r>
          </w:p>
        </w:tc>
        <w:tc>
          <w:tcPr>
            <w:tcW w:w="2268" w:type="dxa"/>
          </w:tcPr>
          <w:p w14:paraId="3E8ED568" w14:textId="77777777" w:rsidR="00426AD8" w:rsidRPr="00241C83" w:rsidRDefault="00426AD8" w:rsidP="00111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Date</w:t>
            </w:r>
          </w:p>
        </w:tc>
        <w:tc>
          <w:tcPr>
            <w:tcW w:w="8364" w:type="dxa"/>
          </w:tcPr>
          <w:p w14:paraId="089DCE14" w14:textId="77777777" w:rsidR="00426AD8" w:rsidRPr="00241C83" w:rsidRDefault="00426AD8" w:rsidP="00111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 w:rsidRPr="00432E8A">
              <w:rPr>
                <w:b w:val="0"/>
                <w:bCs w:val="0"/>
                <w:sz w:val="26"/>
                <w:szCs w:val="26"/>
                <w:lang w:val="en-GB"/>
              </w:rPr>
              <w:t>Changes</w:t>
            </w:r>
          </w:p>
        </w:tc>
      </w:tr>
      <w:tr w:rsidR="009330A2" w:rsidRPr="00241C83" w14:paraId="755CF3F9" w14:textId="77777777" w:rsidTr="0042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7FA1A" w14:textId="7A8BCE23" w:rsidR="009330A2" w:rsidRDefault="009330A2" w:rsidP="00111557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0.1</w:t>
            </w:r>
          </w:p>
        </w:tc>
        <w:tc>
          <w:tcPr>
            <w:tcW w:w="2268" w:type="dxa"/>
          </w:tcPr>
          <w:p w14:paraId="7162A776" w14:textId="0B3BF51C" w:rsidR="009330A2" w:rsidRPr="00432E8A" w:rsidRDefault="00B5282D" w:rsidP="0011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16/3/202</w:t>
            </w:r>
            <w:r w:rsidR="004349F8">
              <w:rPr>
                <w:sz w:val="26"/>
                <w:szCs w:val="26"/>
                <w:lang w:val="en-GB"/>
              </w:rPr>
              <w:t>2</w:t>
            </w:r>
            <w:r>
              <w:rPr>
                <w:sz w:val="26"/>
                <w:szCs w:val="26"/>
                <w:lang w:val="en-GB"/>
              </w:rPr>
              <w:t xml:space="preserve"> – 18/3/202</w:t>
            </w:r>
            <w:r w:rsidR="004349F8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364" w:type="dxa"/>
          </w:tcPr>
          <w:p w14:paraId="70BF48E9" w14:textId="50E8FD8C" w:rsidR="009330A2" w:rsidRPr="00432E8A" w:rsidRDefault="009E64BF" w:rsidP="0011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Three tier architecture, C4 model, basic UML</w:t>
            </w:r>
            <w:r w:rsidR="004349F8">
              <w:rPr>
                <w:sz w:val="26"/>
                <w:szCs w:val="26"/>
                <w:lang w:val="en-GB"/>
              </w:rPr>
              <w:t>, Solid Principle</w:t>
            </w:r>
          </w:p>
        </w:tc>
      </w:tr>
      <w:tr w:rsidR="009E64BF" w:rsidRPr="00241C83" w14:paraId="08EE2807" w14:textId="77777777" w:rsidTr="0042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20E0" w14:textId="70DC4E82" w:rsidR="009E64BF" w:rsidRDefault="009E64BF" w:rsidP="00111557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0.2</w:t>
            </w:r>
          </w:p>
        </w:tc>
        <w:tc>
          <w:tcPr>
            <w:tcW w:w="2268" w:type="dxa"/>
          </w:tcPr>
          <w:p w14:paraId="4A61212B" w14:textId="6159DCBA" w:rsidR="009E64BF" w:rsidRDefault="004349F8" w:rsidP="0011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11/4/2022</w:t>
            </w:r>
          </w:p>
        </w:tc>
        <w:tc>
          <w:tcPr>
            <w:tcW w:w="8364" w:type="dxa"/>
          </w:tcPr>
          <w:p w14:paraId="0B4248C3" w14:textId="6305D0BF" w:rsidR="009E64BF" w:rsidRDefault="004349F8" w:rsidP="00111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UML Updated</w:t>
            </w:r>
          </w:p>
        </w:tc>
      </w:tr>
      <w:tr w:rsidR="00231DCC" w:rsidRPr="00241C83" w14:paraId="6AA54D70" w14:textId="77777777" w:rsidTr="00426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381B8" w14:textId="7586EF9B" w:rsidR="00231DCC" w:rsidRDefault="00231DCC" w:rsidP="00111557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0.3</w:t>
            </w:r>
          </w:p>
        </w:tc>
        <w:tc>
          <w:tcPr>
            <w:tcW w:w="2268" w:type="dxa"/>
          </w:tcPr>
          <w:p w14:paraId="5B245538" w14:textId="1F74C735" w:rsidR="00231DCC" w:rsidRDefault="00231DCC" w:rsidP="0011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14/4/2022</w:t>
            </w:r>
          </w:p>
        </w:tc>
        <w:tc>
          <w:tcPr>
            <w:tcW w:w="8364" w:type="dxa"/>
          </w:tcPr>
          <w:p w14:paraId="1BE63C55" w14:textId="59A95B27" w:rsidR="00231DCC" w:rsidRDefault="00231DCC" w:rsidP="00111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Backend and frontend choices</w:t>
            </w:r>
          </w:p>
        </w:tc>
      </w:tr>
      <w:tr w:rsidR="00426AD8" w:rsidRPr="00241C83" w:rsidDel="00C26E97" w14:paraId="3DC5D2ED" w14:textId="05A5BBC0" w:rsidTr="00426AD8">
        <w:trPr>
          <w:del w:id="1" w:author="Omar Abou Dehn" w:date="2021-04-16T21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FD8969" w14:textId="22084E65" w:rsidR="00426AD8" w:rsidRPr="00180C62" w:rsidDel="00C26E97" w:rsidRDefault="00426AD8" w:rsidP="00426AD8">
            <w:pPr>
              <w:jc w:val="center"/>
              <w:rPr>
                <w:del w:id="2" w:author="Omar Abou Dehn" w:date="2021-04-16T21:57:00Z"/>
                <w:b w:val="0"/>
                <w:bCs w:val="0"/>
                <w:sz w:val="26"/>
                <w:szCs w:val="26"/>
                <w:lang w:val="en-GB"/>
              </w:rPr>
            </w:pPr>
            <w:del w:id="3" w:author="Omar Abou Dehn" w:date="2021-04-16T21:57:00Z">
              <w:r w:rsidDel="00C26E97">
                <w:rPr>
                  <w:b w:val="0"/>
                  <w:bCs w:val="0"/>
                  <w:sz w:val="26"/>
                  <w:szCs w:val="26"/>
                  <w:lang w:val="en-GB"/>
                </w:rPr>
                <w:delText>0.3</w:delText>
              </w:r>
            </w:del>
          </w:p>
        </w:tc>
        <w:tc>
          <w:tcPr>
            <w:tcW w:w="2268" w:type="dxa"/>
          </w:tcPr>
          <w:p w14:paraId="778D78E0" w14:textId="24092889" w:rsidR="00426AD8" w:rsidDel="00C26E97" w:rsidRDefault="00426AD8" w:rsidP="00426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" w:author="Omar Abou Dehn" w:date="2021-04-16T21:57:00Z"/>
                <w:sz w:val="26"/>
                <w:szCs w:val="26"/>
                <w:lang w:val="en-GB"/>
              </w:rPr>
            </w:pPr>
            <w:del w:id="5" w:author="Omar Abou Dehn" w:date="2021-04-16T21:57:00Z">
              <w:r w:rsidDel="00C26E97">
                <w:rPr>
                  <w:sz w:val="26"/>
                  <w:szCs w:val="26"/>
                  <w:lang w:val="en-GB"/>
                </w:rPr>
                <w:delText>16/04/2021</w:delText>
              </w:r>
            </w:del>
          </w:p>
        </w:tc>
        <w:tc>
          <w:tcPr>
            <w:tcW w:w="8364" w:type="dxa"/>
          </w:tcPr>
          <w:p w14:paraId="096333C5" w14:textId="4B1BD420" w:rsidR="00426AD8" w:rsidDel="00C26E97" w:rsidRDefault="00426AD8" w:rsidP="001115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" w:author="Omar Abou Dehn" w:date="2021-04-16T21:57:00Z"/>
                <w:sz w:val="26"/>
                <w:szCs w:val="26"/>
                <w:lang w:val="en-GB"/>
              </w:rPr>
            </w:pPr>
            <w:del w:id="7" w:author="Omar Abou Dehn" w:date="2021-04-16T21:57:00Z">
              <w:r w:rsidDel="00C26E97">
                <w:rPr>
                  <w:sz w:val="26"/>
                  <w:szCs w:val="26"/>
                  <w:lang w:val="en-GB"/>
                </w:rPr>
                <w:delText>Updated the backlog</w:delText>
              </w:r>
            </w:del>
          </w:p>
        </w:tc>
      </w:tr>
    </w:tbl>
    <w:p w14:paraId="3251B393" w14:textId="0362E732" w:rsidR="00163CFE" w:rsidRDefault="00163CFE" w:rsidP="002F0BE0">
      <w:pPr>
        <w:pBdr>
          <w:bottom w:val="single" w:sz="12" w:space="1" w:color="auto"/>
        </w:pBd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39771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  <w:szCs w:val="21"/>
        </w:rPr>
      </w:sdtEndPr>
      <w:sdtContent>
        <w:p w14:paraId="6968294B" w14:textId="4C7407AA" w:rsidR="002F0BE0" w:rsidRDefault="002F0BE0">
          <w:pPr>
            <w:pStyle w:val="TOCHeading"/>
          </w:pPr>
          <w:r>
            <w:t>Contents</w:t>
          </w:r>
        </w:p>
        <w:p w14:paraId="53F8FD03" w14:textId="1EFDFC49" w:rsidR="00231DCC" w:rsidRDefault="002F0BE0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59203" w:history="1">
            <w:r w:rsidR="00231DCC" w:rsidRPr="00CA1BB4">
              <w:rPr>
                <w:rStyle w:val="Hyperlink"/>
                <w:noProof/>
                <w:lang w:val="en-US"/>
              </w:rPr>
              <w:t>Architecture:</w:t>
            </w:r>
            <w:r w:rsidR="00231DCC">
              <w:rPr>
                <w:noProof/>
                <w:webHidden/>
              </w:rPr>
              <w:tab/>
            </w:r>
            <w:r w:rsidR="00231DCC">
              <w:rPr>
                <w:noProof/>
                <w:webHidden/>
              </w:rPr>
              <w:fldChar w:fldCharType="begin"/>
            </w:r>
            <w:r w:rsidR="00231DCC">
              <w:rPr>
                <w:noProof/>
                <w:webHidden/>
              </w:rPr>
              <w:instrText xml:space="preserve"> PAGEREF _Toc101459203 \h </w:instrText>
            </w:r>
            <w:r w:rsidR="00231DCC">
              <w:rPr>
                <w:noProof/>
                <w:webHidden/>
              </w:rPr>
            </w:r>
            <w:r w:rsidR="00231DCC">
              <w:rPr>
                <w:noProof/>
                <w:webHidden/>
              </w:rPr>
              <w:fldChar w:fldCharType="separate"/>
            </w:r>
            <w:r w:rsidR="00231DCC">
              <w:rPr>
                <w:noProof/>
                <w:webHidden/>
              </w:rPr>
              <w:t>3</w:t>
            </w:r>
            <w:r w:rsidR="00231DCC">
              <w:rPr>
                <w:noProof/>
                <w:webHidden/>
              </w:rPr>
              <w:fldChar w:fldCharType="end"/>
            </w:r>
          </w:hyperlink>
        </w:p>
        <w:p w14:paraId="120F5002" w14:textId="3D21A0FA" w:rsidR="00231DCC" w:rsidRDefault="00231DCC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4" w:history="1">
            <w:r w:rsidRPr="00CA1BB4">
              <w:rPr>
                <w:rStyle w:val="Hyperlink"/>
                <w:noProof/>
                <w:lang w:val="en-US"/>
              </w:rPr>
              <w:t>Three Tier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1020" w14:textId="72E16494" w:rsidR="00231DCC" w:rsidRDefault="00231DCC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5" w:history="1">
            <w:r w:rsidRPr="00CA1BB4">
              <w:rPr>
                <w:rStyle w:val="Hyperlink"/>
                <w:noProof/>
                <w:lang w:val="en-US"/>
              </w:rPr>
              <w:t>SOLID Design Principle: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8CB2" w14:textId="18BA0BFA" w:rsidR="00231DCC" w:rsidRDefault="00231DCC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6" w:history="1">
            <w:r w:rsidRPr="00CA1BB4">
              <w:rPr>
                <w:rStyle w:val="Hyperlink"/>
                <w:noProof/>
                <w:lang w:val="en-US"/>
              </w:rPr>
              <w:t>C4 Architecture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3FE3" w14:textId="2F5033CC" w:rsidR="00231DCC" w:rsidRDefault="00231DCC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7" w:history="1">
            <w:r w:rsidRPr="00CA1BB4">
              <w:rPr>
                <w:rStyle w:val="Hyperlink"/>
                <w:noProof/>
                <w:lang w:val="en-US"/>
              </w:rPr>
              <w:t>UML Class Diagram (C4):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BC4A" w14:textId="16C0230D" w:rsidR="00231DCC" w:rsidRDefault="00231DCC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8" w:history="1">
            <w:r w:rsidRPr="00CA1BB4">
              <w:rPr>
                <w:rStyle w:val="Hyperlink"/>
                <w:noProof/>
              </w:rPr>
              <w:t>Entity Relational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07AD" w14:textId="079AAE1D" w:rsidR="00231DCC" w:rsidRDefault="00231DCC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09" w:history="1">
            <w:r w:rsidRPr="00CA1BB4">
              <w:rPr>
                <w:rStyle w:val="Hyperlink"/>
                <w:noProof/>
                <w:lang w:val="en-US"/>
              </w:rPr>
              <w:t>Backend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3271" w14:textId="4C010AEB" w:rsidR="00231DCC" w:rsidRDefault="00231DCC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10" w:history="1">
            <w:r w:rsidRPr="00CA1BB4">
              <w:rPr>
                <w:rStyle w:val="Hyperlink"/>
                <w:noProof/>
                <w:lang w:val="en-US"/>
              </w:rPr>
              <w:t>Frontend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F48A" w14:textId="3B377831" w:rsidR="00231DCC" w:rsidRDefault="00231DCC">
          <w:pPr>
            <w:pStyle w:val="TOC1"/>
            <w:tabs>
              <w:tab w:val="right" w:leader="dot" w:pos="13948"/>
            </w:tabs>
            <w:rPr>
              <w:noProof/>
              <w:sz w:val="22"/>
              <w:szCs w:val="22"/>
              <w:lang w:val="en-NL" w:eastAsia="en-NL"/>
            </w:rPr>
          </w:pPr>
          <w:hyperlink w:anchor="_Toc101459211" w:history="1">
            <w:r w:rsidRPr="00CA1BB4">
              <w:rPr>
                <w:rStyle w:val="Hyperlink"/>
                <w:noProof/>
                <w:lang w:val="en-US"/>
              </w:rPr>
              <w:t>Database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17FE" w14:textId="178923A8" w:rsidR="00BE33BB" w:rsidRPr="00231DCC" w:rsidRDefault="002F0BE0" w:rsidP="00231DCC">
          <w:r>
            <w:rPr>
              <w:b/>
              <w:bCs/>
              <w:noProof/>
            </w:rPr>
            <w:fldChar w:fldCharType="end"/>
          </w:r>
        </w:p>
      </w:sdtContent>
    </w:sdt>
    <w:p w14:paraId="548497AC" w14:textId="6C65E891" w:rsidR="006B667B" w:rsidRPr="006B667B" w:rsidRDefault="00BE33BB" w:rsidP="006B667B">
      <w:pPr>
        <w:pStyle w:val="Heading1"/>
        <w:rPr>
          <w:lang w:val="en-US"/>
        </w:rPr>
      </w:pPr>
      <w:bookmarkStart w:id="8" w:name="_Toc101459203"/>
      <w:r>
        <w:rPr>
          <w:lang w:val="en-US"/>
        </w:rPr>
        <w:lastRenderedPageBreak/>
        <w:t>Architecture</w:t>
      </w:r>
      <w:r w:rsidR="00096E63">
        <w:rPr>
          <w:lang w:val="en-US"/>
        </w:rPr>
        <w:t>:</w:t>
      </w:r>
      <w:bookmarkEnd w:id="8"/>
    </w:p>
    <w:p w14:paraId="07D52ED5" w14:textId="318DF34E" w:rsidR="006B667B" w:rsidRDefault="006B667B" w:rsidP="006B667B">
      <w:pPr>
        <w:pStyle w:val="Heading2"/>
        <w:rPr>
          <w:lang w:val="en-US"/>
        </w:rPr>
      </w:pPr>
      <w:bookmarkStart w:id="9" w:name="_Toc101459204"/>
      <w:r>
        <w:rPr>
          <w:lang w:val="en-US"/>
        </w:rPr>
        <w:t>Three Tier Architecture:</w:t>
      </w:r>
      <w:bookmarkEnd w:id="9"/>
    </w:p>
    <w:p w14:paraId="7A44620C" w14:textId="0DF46227" w:rsidR="008379EE" w:rsidRDefault="00A942D9" w:rsidP="006B667B">
      <w:pPr>
        <w:rPr>
          <w:lang w:val="en-US"/>
        </w:rPr>
      </w:pPr>
      <w:r>
        <w:rPr>
          <w:lang w:val="en-US"/>
        </w:rPr>
        <w:t xml:space="preserve">The </w:t>
      </w:r>
      <w:r w:rsidR="00920D6E">
        <w:rPr>
          <w:lang w:val="en-US"/>
        </w:rPr>
        <w:t>three-tier</w:t>
      </w:r>
      <w:r>
        <w:rPr>
          <w:lang w:val="en-US"/>
        </w:rPr>
        <w:t xml:space="preserve"> architecture will be used to build the web-app, which consists of a presentation layer bui</w:t>
      </w:r>
      <w:r w:rsidR="0014554E">
        <w:rPr>
          <w:lang w:val="en-US"/>
        </w:rPr>
        <w:t xml:space="preserve">lt using React framework, a logic layer built using </w:t>
      </w:r>
      <w:proofErr w:type="spellStart"/>
      <w:r w:rsidR="0014554E">
        <w:rPr>
          <w:lang w:val="en-US"/>
        </w:rPr>
        <w:t>SpringBoot</w:t>
      </w:r>
      <w:proofErr w:type="spellEnd"/>
      <w:r w:rsidR="0014554E">
        <w:rPr>
          <w:lang w:val="en-US"/>
        </w:rPr>
        <w:t>, a persistence layer using MySQL.</w:t>
      </w:r>
    </w:p>
    <w:p w14:paraId="5A38FBEE" w14:textId="4AF0F58C" w:rsidR="00920D6E" w:rsidRDefault="00920D6E" w:rsidP="006B667B">
      <w:pPr>
        <w:rPr>
          <w:lang w:val="en-US"/>
        </w:rPr>
      </w:pPr>
      <w:r>
        <w:rPr>
          <w:lang w:val="en-US"/>
        </w:rPr>
        <w:t>Some of the advantages of using it are</w:t>
      </w:r>
      <w:r w:rsidR="00463909">
        <w:rPr>
          <w:lang w:val="en-US"/>
        </w:rPr>
        <w:t xml:space="preserve"> that it can be developed fast as multiple teams can work on different layers, and</w:t>
      </w:r>
      <w:r w:rsidR="009D44E9">
        <w:rPr>
          <w:lang w:val="en-US"/>
        </w:rPr>
        <w:t xml:space="preserve"> since the </w:t>
      </w:r>
      <w:r w:rsidR="00463909">
        <w:rPr>
          <w:lang w:val="en-US"/>
        </w:rPr>
        <w:t xml:space="preserve">layers </w:t>
      </w:r>
      <w:r w:rsidR="009D44E9">
        <w:rPr>
          <w:lang w:val="en-US"/>
        </w:rPr>
        <w:t xml:space="preserve">are </w:t>
      </w:r>
      <w:r w:rsidR="006567FE">
        <w:rPr>
          <w:lang w:val="en-US"/>
        </w:rPr>
        <w:t>separated,</w:t>
      </w:r>
      <w:r w:rsidR="009D44E9">
        <w:rPr>
          <w:lang w:val="en-US"/>
        </w:rPr>
        <w:t xml:space="preserve"> they can be scaled independently from one another, </w:t>
      </w:r>
      <w:r w:rsidR="006567FE">
        <w:rPr>
          <w:lang w:val="en-US"/>
        </w:rPr>
        <w:t>moreover the data coming from the frontend can be processed and validated in the backend before being inserted to the database which increases security.</w:t>
      </w:r>
    </w:p>
    <w:p w14:paraId="15BCA464" w14:textId="77777777" w:rsidR="00E90F27" w:rsidRPr="008379EE" w:rsidRDefault="00E90F27" w:rsidP="008379EE">
      <w:pPr>
        <w:rPr>
          <w:lang w:val="en-US"/>
        </w:rPr>
      </w:pPr>
    </w:p>
    <w:p w14:paraId="00BCB99A" w14:textId="77777777" w:rsidR="008379EE" w:rsidRDefault="008379EE" w:rsidP="006B667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37EF74" wp14:editId="22FC7A6A">
            <wp:extent cx="4825689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91" cy="31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BFC8" w14:textId="1C97EA9B" w:rsidR="00AD7093" w:rsidRPr="006B667B" w:rsidRDefault="008379EE" w:rsidP="006B667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Three Tier Architecture</w:t>
      </w:r>
      <w:r w:rsidR="00AD7093">
        <w:rPr>
          <w:lang w:val="en-US"/>
        </w:rPr>
        <w:br w:type="page"/>
      </w:r>
    </w:p>
    <w:p w14:paraId="20E91284" w14:textId="27CF24E7" w:rsidR="007F6AB9" w:rsidRDefault="007F6AB9" w:rsidP="007F6AB9">
      <w:pPr>
        <w:pStyle w:val="Heading2"/>
        <w:rPr>
          <w:lang w:val="en-US"/>
        </w:rPr>
      </w:pPr>
      <w:bookmarkStart w:id="10" w:name="_Toc101459205"/>
      <w:r>
        <w:rPr>
          <w:lang w:val="en-US"/>
        </w:rPr>
        <w:lastRenderedPageBreak/>
        <w:t>SOLID Design Principle:</w:t>
      </w:r>
      <w:bookmarkEnd w:id="10"/>
    </w:p>
    <w:p w14:paraId="50C783AA" w14:textId="77777777" w:rsidR="004D224C" w:rsidRPr="004D224C" w:rsidRDefault="004D224C" w:rsidP="004D224C">
      <w:pPr>
        <w:rPr>
          <w:lang w:val="en-US"/>
        </w:rPr>
      </w:pPr>
    </w:p>
    <w:p w14:paraId="07106956" w14:textId="339295B5" w:rsidR="00CA666C" w:rsidRPr="00CA666C" w:rsidRDefault="00CA666C" w:rsidP="00CA666C">
      <w:pPr>
        <w:rPr>
          <w:szCs w:val="24"/>
          <w:lang w:val="en-US"/>
        </w:rPr>
      </w:pPr>
      <w:r w:rsidRPr="00CA666C">
        <w:rPr>
          <w:szCs w:val="24"/>
          <w:lang w:val="en-US"/>
        </w:rPr>
        <w:t>SOLID principles are a set of five principles that ensure good Object-Oriented Design.</w:t>
      </w:r>
      <w:r>
        <w:rPr>
          <w:szCs w:val="24"/>
          <w:lang w:val="en-US"/>
        </w:rPr>
        <w:br/>
        <w:t>Those principles are:</w:t>
      </w:r>
    </w:p>
    <w:p w14:paraId="06762AB9" w14:textId="4B2F2D92" w:rsidR="00CA666C" w:rsidRPr="00E11C7F" w:rsidRDefault="00CA666C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E11C7F">
        <w:rPr>
          <w:lang w:val="en-US"/>
        </w:rPr>
        <w:t>Single Responsibility Principle</w:t>
      </w:r>
      <w:r w:rsidR="00E11C7F">
        <w:rPr>
          <w:lang w:val="en-US"/>
        </w:rPr>
        <w:t xml:space="preserve">: </w:t>
      </w:r>
      <w:r>
        <w:t>A class should have one and only one reason to change, meaning that a class should have only one job.</w:t>
      </w:r>
    </w:p>
    <w:p w14:paraId="0D3151BE" w14:textId="6673AF92" w:rsidR="00E11C7F" w:rsidRP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Closed Principle: </w:t>
      </w:r>
      <w:r w:rsidRPr="00E11C7F">
        <w:t>Software entities (classes, modules, functions, etc.) should be open for extension, but closed for modification.</w:t>
      </w:r>
      <w:r>
        <w:br/>
      </w:r>
      <w:r w:rsidRPr="00E11C7F">
        <w:rPr>
          <w:lang w:val="en-US"/>
        </w:rPr>
        <w:t xml:space="preserve">The idea behind this principle, is to ensure that the functions/classes have scope for extension in the future. New features can be added to it, without introducing new bugs. </w:t>
      </w:r>
      <w:r w:rsidR="004349F8" w:rsidRPr="00E11C7F">
        <w:rPr>
          <w:lang w:val="en-US"/>
        </w:rPr>
        <w:t>You will</w:t>
      </w:r>
      <w:r w:rsidRPr="00E11C7F">
        <w:rPr>
          <w:lang w:val="en-US"/>
        </w:rPr>
        <w:t xml:space="preserve"> add new features by extending or writing new code without modifying old code.</w:t>
      </w:r>
    </w:p>
    <w:p w14:paraId="3E5E0D62" w14:textId="183E0D6A" w:rsidR="00E11C7F" w:rsidRDefault="00E11C7F" w:rsidP="00E11C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11C7F">
        <w:rPr>
          <w:lang w:val="en-US"/>
        </w:rPr>
        <w:t>Liskov</w:t>
      </w:r>
      <w:proofErr w:type="spellEnd"/>
      <w:r w:rsidRPr="00E11C7F">
        <w:rPr>
          <w:lang w:val="en-US"/>
        </w:rPr>
        <w:t xml:space="preserve"> Substitution Principle</w:t>
      </w:r>
      <w:r>
        <w:rPr>
          <w:lang w:val="en-US"/>
        </w:rPr>
        <w:t>:</w:t>
      </w:r>
      <w:r w:rsidR="00AC1D1F">
        <w:rPr>
          <w:lang w:val="en-US"/>
        </w:rPr>
        <w:t xml:space="preserve"> </w:t>
      </w:r>
      <w:r w:rsidR="004D224C" w:rsidRPr="004D224C">
        <w:rPr>
          <w:lang w:val="en-US"/>
        </w:rPr>
        <w:t>functions that use pointers to base classes must be able to use objects of derived classes without knowing it.</w:t>
      </w:r>
    </w:p>
    <w:p w14:paraId="76D75292" w14:textId="5DC86B63" w:rsidR="00AC1D1F" w:rsidRDefault="00AC1D1F" w:rsidP="00E11C7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>Interface Segregation Principle</w:t>
      </w:r>
      <w:r>
        <w:rPr>
          <w:lang w:val="en-US"/>
        </w:rPr>
        <w:t xml:space="preserve">: </w:t>
      </w:r>
      <w:r w:rsidRPr="00AC1D1F">
        <w:rPr>
          <w:lang w:val="en-US"/>
        </w:rPr>
        <w:t xml:space="preserve">A client should never be forced to implement an interface that it </w:t>
      </w:r>
      <w:r w:rsidR="004349F8" w:rsidRPr="00AC1D1F">
        <w:rPr>
          <w:lang w:val="en-US"/>
        </w:rPr>
        <w:t>does not</w:t>
      </w:r>
      <w:r w:rsidRPr="00AC1D1F">
        <w:rPr>
          <w:lang w:val="en-US"/>
        </w:rPr>
        <w:t xml:space="preserve"> use, or clients </w:t>
      </w:r>
      <w:r w:rsidR="004349F8" w:rsidRPr="00AC1D1F">
        <w:rPr>
          <w:lang w:val="en-US"/>
        </w:rPr>
        <w:t>should not</w:t>
      </w:r>
      <w:r w:rsidRPr="00AC1D1F">
        <w:rPr>
          <w:lang w:val="en-US"/>
        </w:rPr>
        <w:t xml:space="preserve"> be forced to depend on methods they do not use.</w:t>
      </w:r>
    </w:p>
    <w:p w14:paraId="1DECC2A5" w14:textId="17716B1D" w:rsidR="00AC1D1F" w:rsidRPr="00AC1D1F" w:rsidRDefault="00AC1D1F" w:rsidP="00AC1D1F">
      <w:pPr>
        <w:pStyle w:val="ListParagraph"/>
        <w:numPr>
          <w:ilvl w:val="0"/>
          <w:numId w:val="1"/>
        </w:numPr>
        <w:rPr>
          <w:lang w:val="en-US"/>
        </w:rPr>
      </w:pPr>
      <w:r w:rsidRPr="00AC1D1F">
        <w:rPr>
          <w:lang w:val="en-US"/>
        </w:rPr>
        <w:t xml:space="preserve">Dependency Inversion Principle: Entities must depend on abstractions not on concretions. It states that the </w:t>
      </w:r>
      <w:r w:rsidR="004D224C" w:rsidRPr="00AC1D1F">
        <w:rPr>
          <w:lang w:val="en-US"/>
        </w:rPr>
        <w:t>high-level</w:t>
      </w:r>
      <w:r w:rsidRPr="00AC1D1F">
        <w:rPr>
          <w:lang w:val="en-US"/>
        </w:rPr>
        <w:t xml:space="preserve"> module must not depend on the </w:t>
      </w:r>
      <w:r w:rsidR="00FE1B0D" w:rsidRPr="00AC1D1F">
        <w:rPr>
          <w:lang w:val="en-US"/>
        </w:rPr>
        <w:t>low-level</w:t>
      </w:r>
      <w:r w:rsidRPr="00AC1D1F">
        <w:rPr>
          <w:lang w:val="en-US"/>
        </w:rPr>
        <w:t xml:space="preserve"> module, but they should depend on abstractions</w:t>
      </w:r>
      <w:r>
        <w:rPr>
          <w:lang w:val="en-US"/>
        </w:rPr>
        <w:t>.</w:t>
      </w:r>
    </w:p>
    <w:p w14:paraId="1ACAFBA2" w14:textId="77777777" w:rsidR="00CA666C" w:rsidRPr="00CA666C" w:rsidRDefault="00CA666C" w:rsidP="00AC1D1F">
      <w:pPr>
        <w:ind w:left="360"/>
        <w:rPr>
          <w:szCs w:val="24"/>
        </w:rPr>
      </w:pPr>
    </w:p>
    <w:p w14:paraId="7DFA2D49" w14:textId="42E9613E" w:rsidR="007F6AB9" w:rsidRDefault="007F6AB9" w:rsidP="007F6AB9">
      <w:pPr>
        <w:rPr>
          <w:rFonts w:eastAsiaTheme="majorEastAsia"/>
          <w:lang w:val="en-US"/>
        </w:rPr>
      </w:pPr>
      <w:r>
        <w:rPr>
          <w:szCs w:val="24"/>
          <w:lang w:val="en-US"/>
        </w:rPr>
        <w:t xml:space="preserve">During this project, </w:t>
      </w:r>
      <w:r w:rsidR="004D224C">
        <w:rPr>
          <w:szCs w:val="24"/>
          <w:lang w:val="en-US"/>
        </w:rPr>
        <w:t xml:space="preserve">the </w:t>
      </w:r>
      <w:r w:rsidR="00FE1B0D">
        <w:rPr>
          <w:szCs w:val="24"/>
          <w:lang w:val="en-US"/>
        </w:rPr>
        <w:t>above-mentioned</w:t>
      </w:r>
      <w:r w:rsidR="004D224C">
        <w:rPr>
          <w:szCs w:val="24"/>
          <w:lang w:val="en-US"/>
        </w:rPr>
        <w:t xml:space="preserve"> principles will be</w:t>
      </w:r>
      <w:r w:rsidR="0076312E">
        <w:rPr>
          <w:szCs w:val="24"/>
          <w:lang w:val="en-US"/>
        </w:rPr>
        <w:t xml:space="preserve"> followed and</w:t>
      </w:r>
      <w:r w:rsidR="004D224C">
        <w:rPr>
          <w:szCs w:val="24"/>
          <w:lang w:val="en-US"/>
        </w:rPr>
        <w:t xml:space="preserve"> applied when relevant.</w:t>
      </w:r>
      <w:r w:rsidR="00DB6972">
        <w:rPr>
          <w:szCs w:val="24"/>
          <w:lang w:val="en-US"/>
        </w:rPr>
        <w:t xml:space="preserve"> </w:t>
      </w:r>
      <w:r>
        <w:rPr>
          <w:lang w:val="en-US"/>
        </w:rPr>
        <w:br w:type="page"/>
      </w:r>
    </w:p>
    <w:p w14:paraId="56D647AD" w14:textId="1C9E4CFE" w:rsidR="00D45CDC" w:rsidRDefault="00BE33BB" w:rsidP="00DD0D63">
      <w:pPr>
        <w:pStyle w:val="Heading2"/>
        <w:rPr>
          <w:lang w:val="en-US"/>
        </w:rPr>
      </w:pPr>
      <w:bookmarkStart w:id="11" w:name="_Toc101459206"/>
      <w:r>
        <w:rPr>
          <w:lang w:val="en-US"/>
        </w:rPr>
        <w:lastRenderedPageBreak/>
        <w:t>C4 Architecture Diagrams:</w:t>
      </w:r>
      <w:bookmarkEnd w:id="11"/>
    </w:p>
    <w:p w14:paraId="203E1E6F" w14:textId="1FD63118" w:rsidR="00DD0D63" w:rsidRDefault="00760492" w:rsidP="00760492">
      <w:r>
        <w:rPr>
          <w:shd w:val="clear" w:color="auto" w:fill="FFFFFF"/>
        </w:rPr>
        <w:t>The C4 model consists of a hierarchical set of software architecture diagrams for context, containers, components, and code</w:t>
      </w:r>
      <w:r>
        <w:rPr>
          <w:shd w:val="clear" w:color="auto" w:fill="FFFFFF"/>
          <w:lang w:val="en-US"/>
        </w:rPr>
        <w:t xml:space="preserve"> </w:t>
      </w:r>
      <w:r w:rsidRPr="00760492">
        <w:t>which provide</w:t>
      </w:r>
      <w:r>
        <w:rPr>
          <w:lang w:val="en-US"/>
        </w:rPr>
        <w:t xml:space="preserve">s </w:t>
      </w:r>
      <w:r w:rsidRPr="00760492">
        <w:t>different levels of abstraction</w:t>
      </w:r>
      <w:r>
        <w:rPr>
          <w:lang w:val="en-US"/>
        </w:rPr>
        <w:t xml:space="preserve"> </w:t>
      </w:r>
      <w:r w:rsidRPr="00760492">
        <w:t>for different audience</w:t>
      </w:r>
      <w:r>
        <w:rPr>
          <w:lang w:val="en-US"/>
        </w:rPr>
        <w:t>.</w:t>
      </w:r>
    </w:p>
    <w:p w14:paraId="585833B0" w14:textId="27FE93D4" w:rsidR="00760492" w:rsidRDefault="00C16109" w:rsidP="00760492">
      <w:pPr>
        <w:rPr>
          <w:lang w:val="en-US"/>
        </w:rPr>
      </w:pPr>
      <w:r>
        <w:rPr>
          <w:lang w:val="en-US"/>
        </w:rPr>
        <w:t>The first level shows the types of users that will be using the system and how they can interact with it.</w:t>
      </w:r>
    </w:p>
    <w:p w14:paraId="6C79E2DC" w14:textId="77777777" w:rsidR="00EF5747" w:rsidRPr="00C16109" w:rsidRDefault="00EF5747" w:rsidP="00760492">
      <w:pPr>
        <w:rPr>
          <w:lang w:val="en-US"/>
        </w:rPr>
      </w:pPr>
    </w:p>
    <w:p w14:paraId="31153833" w14:textId="77777777" w:rsidR="00DD0D63" w:rsidRDefault="00BE33BB" w:rsidP="00FE1B0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40A332" wp14:editId="4A05C20A">
            <wp:extent cx="6827520" cy="397391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9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4618" w14:textId="06D0FA90" w:rsidR="00C16109" w:rsidRDefault="00DD0D63" w:rsidP="00F20942">
      <w:pPr>
        <w:pStyle w:val="Caption"/>
        <w:jc w:val="center"/>
      </w:pPr>
      <w:r>
        <w:t xml:space="preserve">Figure </w:t>
      </w:r>
      <w:fldSimple w:instr=" SEQ Figure \* ARABIC ">
        <w:r w:rsidR="008379EE">
          <w:rPr>
            <w:noProof/>
          </w:rPr>
          <w:t>2</w:t>
        </w:r>
      </w:fldSimple>
      <w:r>
        <w:rPr>
          <w:lang w:val="en-US"/>
        </w:rPr>
        <w:t xml:space="preserve"> C1</w:t>
      </w:r>
      <w:r w:rsidR="00BE33BB">
        <w:br w:type="page"/>
      </w:r>
    </w:p>
    <w:p w14:paraId="13471BF2" w14:textId="6EB13C7A" w:rsidR="00C16109" w:rsidRDefault="00C16109" w:rsidP="00C16109">
      <w:pPr>
        <w:keepNext/>
        <w:rPr>
          <w:lang w:val="en-US"/>
        </w:rPr>
      </w:pPr>
      <w:r>
        <w:rPr>
          <w:lang w:val="en-US"/>
        </w:rPr>
        <w:lastRenderedPageBreak/>
        <w:t>The second level zooms in to the soft</w:t>
      </w:r>
      <w:r w:rsidR="006A4F79">
        <w:rPr>
          <w:lang w:val="en-US"/>
        </w:rPr>
        <w:t>ware system from the first figure and shows the main high-level components which it consists of.</w:t>
      </w:r>
    </w:p>
    <w:p w14:paraId="206A070A" w14:textId="77777777" w:rsidR="006A4F79" w:rsidRPr="00C16109" w:rsidRDefault="006A4F79" w:rsidP="00C16109">
      <w:pPr>
        <w:keepNext/>
        <w:rPr>
          <w:lang w:val="en-US"/>
        </w:rPr>
      </w:pPr>
    </w:p>
    <w:p w14:paraId="6B94C861" w14:textId="7A9DD025" w:rsidR="00DD0D63" w:rsidRDefault="00D45CDC" w:rsidP="00FE1B0D">
      <w:pPr>
        <w:keepNext/>
        <w:jc w:val="center"/>
      </w:pPr>
      <w:r>
        <w:rPr>
          <w:noProof/>
        </w:rPr>
        <w:drawing>
          <wp:inline distT="0" distB="0" distL="0" distR="0" wp14:anchorId="5878579B" wp14:editId="758128F4">
            <wp:extent cx="7277100" cy="4833085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098" cy="484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25D4" w14:textId="6B4FEA50" w:rsidR="00096E63" w:rsidRPr="00DD0D63" w:rsidRDefault="00DD0D63" w:rsidP="00FE1B0D">
      <w:pPr>
        <w:pStyle w:val="Caption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Figure </w:t>
      </w:r>
      <w:fldSimple w:instr=" SEQ Figure \* ARABIC ">
        <w:r w:rsidR="008379EE">
          <w:rPr>
            <w:noProof/>
          </w:rPr>
          <w:t>3</w:t>
        </w:r>
      </w:fldSimple>
      <w:r>
        <w:rPr>
          <w:lang w:val="en-US"/>
        </w:rPr>
        <w:t xml:space="preserve"> C2</w:t>
      </w:r>
    </w:p>
    <w:p w14:paraId="64C8F353" w14:textId="1E5DBFBE" w:rsidR="006A4F79" w:rsidRDefault="00EF5747" w:rsidP="00EF5747">
      <w:pPr>
        <w:keepNext/>
        <w:rPr>
          <w:lang w:val="en-US"/>
        </w:rPr>
      </w:pPr>
      <w:r>
        <w:rPr>
          <w:lang w:val="en-US"/>
        </w:rPr>
        <w:lastRenderedPageBreak/>
        <w:t>The third level zooms in on the API application from the previous figure and shows</w:t>
      </w:r>
      <w:r w:rsidR="00F20942">
        <w:rPr>
          <w:lang w:val="en-US"/>
        </w:rPr>
        <w:t xml:space="preserve"> its </w:t>
      </w:r>
      <w:r>
        <w:rPr>
          <w:lang w:val="en-US"/>
        </w:rPr>
        <w:t>components</w:t>
      </w:r>
      <w:r w:rsidR="00F20942">
        <w:rPr>
          <w:lang w:val="en-US"/>
        </w:rPr>
        <w:t>,</w:t>
      </w:r>
      <w:r>
        <w:rPr>
          <w:lang w:val="en-US"/>
        </w:rPr>
        <w:t xml:space="preserve"> their </w:t>
      </w:r>
      <w:r w:rsidR="00F20942">
        <w:rPr>
          <w:lang w:val="en-US"/>
        </w:rPr>
        <w:t>responsibilities,</w:t>
      </w:r>
      <w:r>
        <w:rPr>
          <w:lang w:val="en-US"/>
        </w:rPr>
        <w:t xml:space="preserve"> and interactions.</w:t>
      </w:r>
    </w:p>
    <w:p w14:paraId="0D9194D3" w14:textId="77777777" w:rsidR="00F20942" w:rsidRPr="006A4F79" w:rsidRDefault="00F20942" w:rsidP="00EF5747">
      <w:pPr>
        <w:keepNext/>
        <w:rPr>
          <w:lang w:val="en-US"/>
        </w:rPr>
      </w:pPr>
    </w:p>
    <w:p w14:paraId="29DEA139" w14:textId="7796786F" w:rsidR="00DD0D63" w:rsidRDefault="00EF5747" w:rsidP="00FE1B0D">
      <w:pPr>
        <w:keepNext/>
        <w:jc w:val="center"/>
      </w:pPr>
      <w:r>
        <w:rPr>
          <w:noProof/>
        </w:rPr>
        <w:drawing>
          <wp:inline distT="0" distB="0" distL="0" distR="0" wp14:anchorId="556F6C6F" wp14:editId="30E69BF2">
            <wp:extent cx="5694680" cy="479107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2" cy="480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DD14" w14:textId="6386F451" w:rsidR="00D45CDC" w:rsidRDefault="00DD0D63" w:rsidP="00FE1B0D">
      <w:pPr>
        <w:pStyle w:val="Caption"/>
        <w:jc w:val="center"/>
      </w:pPr>
      <w:r>
        <w:t xml:space="preserve">Figure </w:t>
      </w:r>
      <w:fldSimple w:instr=" SEQ Figure \* ARABIC ">
        <w:r w:rsidR="008379EE">
          <w:rPr>
            <w:noProof/>
          </w:rPr>
          <w:t>4</w:t>
        </w:r>
      </w:fldSimple>
      <w:r>
        <w:rPr>
          <w:lang w:val="en-US"/>
        </w:rPr>
        <w:t xml:space="preserve"> C3</w:t>
      </w:r>
      <w:r w:rsidR="00D45CDC">
        <w:br w:type="page"/>
      </w:r>
    </w:p>
    <w:p w14:paraId="7E42434F" w14:textId="788675CB" w:rsidR="00452CED" w:rsidRDefault="00452CED" w:rsidP="00B93370">
      <w:pPr>
        <w:pStyle w:val="Heading2"/>
        <w:rPr>
          <w:lang w:val="en-US"/>
        </w:rPr>
      </w:pPr>
      <w:bookmarkStart w:id="12" w:name="_Toc101459207"/>
      <w:r>
        <w:rPr>
          <w:lang w:val="en-US"/>
        </w:rPr>
        <w:lastRenderedPageBreak/>
        <w:t>UML Class Diagram (C4):</w:t>
      </w:r>
      <w:bookmarkEnd w:id="12"/>
    </w:p>
    <w:p w14:paraId="0D1425BF" w14:textId="77777777" w:rsidR="00452CED" w:rsidRDefault="00452CED" w:rsidP="00452CED">
      <w:pPr>
        <w:rPr>
          <w:lang w:val="en-US"/>
        </w:rPr>
      </w:pPr>
    </w:p>
    <w:p w14:paraId="4F1D218A" w14:textId="74BCE117" w:rsidR="00452CED" w:rsidRDefault="00452CED" w:rsidP="00452C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9C7E14" wp14:editId="394059AC">
            <wp:extent cx="7035165" cy="4997343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409" cy="49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76A8" w14:textId="06AE1E74" w:rsidR="00F04AAC" w:rsidRDefault="00F04AAC" w:rsidP="00A158F5">
      <w:pPr>
        <w:pStyle w:val="Heading1"/>
        <w:rPr>
          <w:lang w:val="en-US"/>
        </w:rPr>
      </w:pPr>
      <w:bookmarkStart w:id="13" w:name="_Toc101459208"/>
      <w:r w:rsidRPr="00F04AAC">
        <w:lastRenderedPageBreak/>
        <w:t>Entity Relational Diagram:</w:t>
      </w:r>
      <w:bookmarkEnd w:id="13"/>
    </w:p>
    <w:p w14:paraId="272D5D96" w14:textId="5C5B83B7" w:rsidR="00F04AAC" w:rsidRDefault="00E349BD" w:rsidP="0045399F">
      <w:pPr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7AA1DFD3" wp14:editId="30E97159">
            <wp:extent cx="7200900" cy="4090296"/>
            <wp:effectExtent l="152400" t="17145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7277" cy="410527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C5D940" w14:textId="43FE1768" w:rsidR="00AB58C6" w:rsidRDefault="00AB58C6" w:rsidP="007E4DB0">
      <w:pPr>
        <w:pStyle w:val="Heading1"/>
        <w:rPr>
          <w:lang w:val="en-US"/>
        </w:rPr>
      </w:pPr>
      <w:bookmarkStart w:id="14" w:name="_Toc101459209"/>
      <w:r>
        <w:rPr>
          <w:lang w:val="en-US"/>
        </w:rPr>
        <w:lastRenderedPageBreak/>
        <w:t>Backend Framework:</w:t>
      </w:r>
      <w:bookmarkEnd w:id="14"/>
    </w:p>
    <w:p w14:paraId="503BD641" w14:textId="74FBA95C" w:rsidR="000D238C" w:rsidRDefault="00C82DFF" w:rsidP="00B93370">
      <w:pPr>
        <w:rPr>
          <w:sz w:val="28"/>
          <w:szCs w:val="28"/>
          <w:lang w:val="en-US"/>
        </w:rPr>
      </w:pPr>
      <w:r w:rsidRPr="00C82DFF">
        <w:rPr>
          <w:sz w:val="28"/>
          <w:szCs w:val="28"/>
          <w:lang w:val="en-US"/>
        </w:rPr>
        <w:t>Spring Boot is an open-source Java-based framework used</w:t>
      </w:r>
      <w:r>
        <w:rPr>
          <w:sz w:val="28"/>
          <w:szCs w:val="28"/>
          <w:lang w:val="en-US"/>
        </w:rPr>
        <w:t xml:space="preserve"> </w:t>
      </w:r>
      <w:r w:rsidRPr="00C82DFF">
        <w:rPr>
          <w:sz w:val="28"/>
          <w:szCs w:val="28"/>
          <w:lang w:val="en-US"/>
        </w:rPr>
        <w:t>to build stand-alone and production ready spring applications.</w:t>
      </w:r>
      <w:r w:rsidR="004E72AE">
        <w:rPr>
          <w:sz w:val="28"/>
          <w:szCs w:val="28"/>
          <w:lang w:val="en-US"/>
        </w:rPr>
        <w:br/>
        <w:t>It allows developers to get</w:t>
      </w:r>
      <w:r w:rsidR="004E72AE" w:rsidRPr="004E72AE">
        <w:rPr>
          <w:sz w:val="28"/>
          <w:szCs w:val="28"/>
          <w:lang w:val="en-US"/>
        </w:rPr>
        <w:t xml:space="preserve"> started with minimum configurations without the need for an entire Spring configuration setup.</w:t>
      </w:r>
    </w:p>
    <w:p w14:paraId="176FFC55" w14:textId="77777777" w:rsidR="006D22C4" w:rsidRDefault="000D238C" w:rsidP="00B933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benefits of using Spring Boot</w:t>
      </w:r>
      <w:r w:rsidR="004E72AE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>:</w:t>
      </w:r>
    </w:p>
    <w:p w14:paraId="2D69B83D" w14:textId="77777777" w:rsidR="00040AE4" w:rsidRDefault="006D22C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Flexibility: Its </w:t>
      </w:r>
      <w:r w:rsidRPr="006D22C4">
        <w:rPr>
          <w:sz w:val="28"/>
          <w:szCs w:val="28"/>
          <w:lang w:val="en-US"/>
        </w:rPr>
        <w:t>flexible and comprehensive set of extensions and third-party libraries let developers build almost any application imaginable</w:t>
      </w:r>
      <w:r w:rsidR="00040AE4">
        <w:rPr>
          <w:sz w:val="28"/>
          <w:szCs w:val="28"/>
          <w:lang w:val="en-US"/>
        </w:rPr>
        <w:t xml:space="preserve"> with </w:t>
      </w:r>
      <w:r w:rsidR="00040AE4" w:rsidRPr="00040AE4">
        <w:rPr>
          <w:sz w:val="28"/>
          <w:szCs w:val="28"/>
          <w:lang w:val="en-US"/>
        </w:rPr>
        <w:t>a wide-ranging set of features and functionality</w:t>
      </w:r>
      <w:r w:rsidRPr="006D22C4">
        <w:rPr>
          <w:sz w:val="28"/>
          <w:szCs w:val="28"/>
          <w:lang w:val="en-US"/>
        </w:rPr>
        <w:t>.</w:t>
      </w:r>
    </w:p>
    <w:p w14:paraId="1FF7A3CB" w14:textId="77777777" w:rsidR="00307FB7" w:rsidRDefault="00040AE4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Productivity:</w:t>
      </w:r>
      <w:r w:rsidR="00EB5390">
        <w:rPr>
          <w:sz w:val="28"/>
          <w:szCs w:val="28"/>
          <w:lang w:val="en-US"/>
        </w:rPr>
        <w:t xml:space="preserve"> It offers </w:t>
      </w:r>
      <w:r w:rsidR="00EB5390" w:rsidRPr="00EB5390">
        <w:rPr>
          <w:sz w:val="28"/>
          <w:szCs w:val="28"/>
          <w:lang w:val="en-US"/>
        </w:rPr>
        <w:t>annotation-based application</w:t>
      </w:r>
      <w:r w:rsidR="00EB5390">
        <w:rPr>
          <w:sz w:val="28"/>
          <w:szCs w:val="28"/>
          <w:lang w:val="en-US"/>
        </w:rPr>
        <w:t xml:space="preserve">s, and manual configurations are not needed as everything is configured automatically. </w:t>
      </w:r>
    </w:p>
    <w:p w14:paraId="53768EE8" w14:textId="0655346D" w:rsidR="000D7948" w:rsidRPr="000D7948" w:rsidRDefault="00307FB7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Security: </w:t>
      </w:r>
      <w:r w:rsidR="00785E25">
        <w:rPr>
          <w:sz w:val="28"/>
          <w:szCs w:val="28"/>
          <w:lang w:val="en-US"/>
        </w:rPr>
        <w:t xml:space="preserve">Spring deals quickly with security issues and reported </w:t>
      </w:r>
      <w:r w:rsidR="00785E25">
        <w:rPr>
          <w:rFonts w:ascii="Open Sans" w:hAnsi="Open Sans" w:cs="Open Sans"/>
          <w:color w:val="333333"/>
        </w:rPr>
        <w:t>vulnerabilities</w:t>
      </w:r>
      <w:r w:rsidR="00785E25">
        <w:rPr>
          <w:rFonts w:ascii="Open Sans" w:hAnsi="Open Sans" w:cs="Open Sans"/>
          <w:color w:val="333333"/>
          <w:lang w:val="en-US"/>
        </w:rPr>
        <w:t xml:space="preserve">, and it </w:t>
      </w:r>
      <w:r w:rsidR="000D7948">
        <w:rPr>
          <w:rFonts w:ascii="Open Sans" w:hAnsi="Open Sans" w:cs="Open Sans"/>
          <w:color w:val="333333"/>
          <w:lang w:val="en-US"/>
        </w:rPr>
        <w:t>contains a highly customized and powerful security framework called Spring Security, which focuses on providing authentication and authorization to Java applications.</w:t>
      </w:r>
    </w:p>
    <w:p w14:paraId="7D00DB84" w14:textId="6E10178B" w:rsidR="00F91215" w:rsidRPr="006D22C4" w:rsidRDefault="00A143A6" w:rsidP="006D22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and supportiveness:</w:t>
      </w:r>
      <w:r w:rsidR="0006043A">
        <w:rPr>
          <w:sz w:val="28"/>
          <w:szCs w:val="28"/>
          <w:lang w:val="en-US"/>
        </w:rPr>
        <w:t xml:space="preserve"> Spring is the most famous Java framework, and it has a large global community</w:t>
      </w:r>
      <w:r w:rsidR="005D716B">
        <w:rPr>
          <w:sz w:val="28"/>
          <w:szCs w:val="28"/>
          <w:lang w:val="en-US"/>
        </w:rPr>
        <w:t xml:space="preserve"> which </w:t>
      </w:r>
      <w:r w:rsidR="005D716B" w:rsidRPr="005D716B">
        <w:rPr>
          <w:sz w:val="28"/>
          <w:szCs w:val="28"/>
          <w:lang w:val="en-US"/>
        </w:rPr>
        <w:t>subsequently</w:t>
      </w:r>
      <w:r w:rsidR="005D716B">
        <w:rPr>
          <w:sz w:val="28"/>
          <w:szCs w:val="28"/>
          <w:lang w:val="en-US"/>
        </w:rPr>
        <w:t xml:space="preserve"> provides a lot of support for spring developers.</w:t>
      </w:r>
      <w:r w:rsidR="00B93370" w:rsidRPr="006D22C4">
        <w:rPr>
          <w:sz w:val="28"/>
          <w:szCs w:val="28"/>
          <w:lang w:val="en-US"/>
        </w:rPr>
        <w:br/>
      </w:r>
    </w:p>
    <w:p w14:paraId="3134BF63" w14:textId="5EADE0D5" w:rsidR="002F0BE0" w:rsidRPr="00134BA4" w:rsidRDefault="005D716B" w:rsidP="00134B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above-mentioned reasons, Spring will be used to build the </w:t>
      </w:r>
      <w:r w:rsidR="00134BA4">
        <w:rPr>
          <w:sz w:val="28"/>
          <w:szCs w:val="28"/>
          <w:lang w:val="en-US"/>
        </w:rPr>
        <w:t>backend.</w:t>
      </w:r>
    </w:p>
    <w:p w14:paraId="0AC77B11" w14:textId="77777777" w:rsidR="00B54FC2" w:rsidRDefault="00B54FC2" w:rsidP="00B54FC2">
      <w:pPr>
        <w:rPr>
          <w:lang w:val="en-US"/>
        </w:rPr>
      </w:pPr>
    </w:p>
    <w:p w14:paraId="4CDAE56E" w14:textId="04A09929" w:rsidR="00B54FC2" w:rsidRDefault="007E4DB0" w:rsidP="007E4DB0">
      <w:pPr>
        <w:rPr>
          <w:lang w:val="en-US"/>
        </w:rPr>
      </w:pPr>
      <w:r>
        <w:rPr>
          <w:lang w:val="en-US"/>
        </w:rPr>
        <w:br w:type="page"/>
      </w:r>
    </w:p>
    <w:p w14:paraId="335B24FB" w14:textId="5785A3DE" w:rsidR="003F2230" w:rsidRDefault="00AB58C6" w:rsidP="003F2230">
      <w:pPr>
        <w:pStyle w:val="Heading1"/>
        <w:rPr>
          <w:lang w:val="en-US"/>
        </w:rPr>
      </w:pPr>
      <w:bookmarkStart w:id="15" w:name="_Toc101459210"/>
      <w:r>
        <w:rPr>
          <w:lang w:val="en-US"/>
        </w:rPr>
        <w:lastRenderedPageBreak/>
        <w:t>Frontend Framework:</w:t>
      </w:r>
      <w:bookmarkEnd w:id="15"/>
    </w:p>
    <w:p w14:paraId="3CEC6A05" w14:textId="460AE223" w:rsidR="003F2230" w:rsidRPr="00521EB5" w:rsidRDefault="00521EB5" w:rsidP="003F2230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React is a JavaScript </w:t>
      </w:r>
      <w:r w:rsidR="00B6683A">
        <w:rPr>
          <w:sz w:val="28"/>
          <w:szCs w:val="22"/>
          <w:lang w:val="en-US"/>
        </w:rPr>
        <w:t xml:space="preserve">library for building </w:t>
      </w:r>
      <w:r w:rsidR="00B6683A" w:rsidRPr="00D01F10">
        <w:rPr>
          <w:sz w:val="28"/>
          <w:szCs w:val="28"/>
          <w:lang w:val="en-US"/>
        </w:rPr>
        <w:t xml:space="preserve">single-page </w:t>
      </w:r>
      <w:r w:rsidR="00B6683A">
        <w:rPr>
          <w:sz w:val="28"/>
          <w:szCs w:val="28"/>
          <w:lang w:val="en-US"/>
        </w:rPr>
        <w:t xml:space="preserve">web applications, </w:t>
      </w:r>
      <w:r w:rsidR="001169D9">
        <w:rPr>
          <w:sz w:val="28"/>
          <w:szCs w:val="28"/>
          <w:lang w:val="en-US"/>
        </w:rPr>
        <w:t>it is one of the best most famous JavaScript library/framework</w:t>
      </w:r>
      <w:r w:rsidR="006D6B85">
        <w:rPr>
          <w:sz w:val="28"/>
          <w:szCs w:val="28"/>
          <w:lang w:val="en-US"/>
        </w:rPr>
        <w:t xml:space="preserve">. </w:t>
      </w:r>
      <w:r w:rsidR="00974620">
        <w:rPr>
          <w:sz w:val="28"/>
          <w:szCs w:val="28"/>
          <w:lang w:val="en-US"/>
        </w:rPr>
        <w:t xml:space="preserve">Due to its modular structure and reusable </w:t>
      </w:r>
      <w:r w:rsidR="00D63E83">
        <w:rPr>
          <w:sz w:val="28"/>
          <w:szCs w:val="28"/>
          <w:lang w:val="en-US"/>
        </w:rPr>
        <w:t>components,</w:t>
      </w:r>
      <w:r w:rsidR="00974620">
        <w:rPr>
          <w:sz w:val="28"/>
          <w:szCs w:val="28"/>
          <w:lang w:val="en-US"/>
        </w:rPr>
        <w:t xml:space="preserve"> it is flexible, productive, and easy to l</w:t>
      </w:r>
      <w:r w:rsidR="00C943E2">
        <w:rPr>
          <w:sz w:val="28"/>
          <w:szCs w:val="28"/>
          <w:lang w:val="en-US"/>
        </w:rPr>
        <w:t>earn and</w:t>
      </w:r>
      <w:r w:rsidR="00974620">
        <w:rPr>
          <w:sz w:val="28"/>
          <w:szCs w:val="28"/>
          <w:lang w:val="en-US"/>
        </w:rPr>
        <w:t xml:space="preserve"> maintain.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React</w:t>
      </w:r>
      <w:r w:rsidR="00D63E83">
        <w:rPr>
          <w:sz w:val="28"/>
          <w:szCs w:val="28"/>
          <w:lang w:val="en-US"/>
        </w:rPr>
        <w:t xml:space="preserve"> also</w:t>
      </w:r>
      <w:r w:rsidR="00D63E83" w:rsidRPr="00D63E83">
        <w:rPr>
          <w:sz w:val="28"/>
          <w:szCs w:val="28"/>
          <w:lang w:val="en-US"/>
        </w:rPr>
        <w:t xml:space="preserve"> uses the concept of a virtual DOM to minimize the performance cost of re-rendering a webpage because the actual DOM is expensive to manipulate</w:t>
      </w:r>
      <w:r w:rsidR="00D63E83">
        <w:rPr>
          <w:sz w:val="28"/>
          <w:szCs w:val="28"/>
          <w:lang w:val="en-US"/>
        </w:rPr>
        <w:t xml:space="preserve">, </w:t>
      </w:r>
      <w:r w:rsidR="00134BA4">
        <w:rPr>
          <w:sz w:val="28"/>
          <w:szCs w:val="28"/>
          <w:lang w:val="en-US"/>
        </w:rPr>
        <w:t>in other words</w:t>
      </w:r>
      <w:r w:rsidR="00D63E83">
        <w:rPr>
          <w:sz w:val="28"/>
          <w:szCs w:val="28"/>
          <w:lang w:val="en-US"/>
        </w:rPr>
        <w:t xml:space="preserve"> </w:t>
      </w:r>
      <w:r w:rsidR="00D63E83" w:rsidRPr="00D63E83">
        <w:rPr>
          <w:sz w:val="28"/>
          <w:szCs w:val="28"/>
          <w:lang w:val="en-US"/>
        </w:rPr>
        <w:t>it speeds up the UI render time.</w:t>
      </w:r>
    </w:p>
    <w:p w14:paraId="686CF5EA" w14:textId="5FAAD5A2" w:rsidR="002466E3" w:rsidRDefault="00134BA4" w:rsidP="00134BA4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For the above-mentioned reasons React will be used to build the interface.</w:t>
      </w:r>
    </w:p>
    <w:p w14:paraId="37D280F1" w14:textId="77777777" w:rsidR="00134BA4" w:rsidRPr="00134BA4" w:rsidRDefault="00134BA4" w:rsidP="00134BA4">
      <w:pPr>
        <w:rPr>
          <w:sz w:val="28"/>
          <w:szCs w:val="22"/>
          <w:lang w:val="en-US"/>
        </w:rPr>
      </w:pPr>
    </w:p>
    <w:p w14:paraId="4656ED6C" w14:textId="30D4B177" w:rsidR="009977CD" w:rsidRDefault="009977CD" w:rsidP="009977CD">
      <w:pPr>
        <w:pStyle w:val="Heading1"/>
        <w:rPr>
          <w:lang w:val="en-US"/>
        </w:rPr>
      </w:pPr>
      <w:bookmarkStart w:id="16" w:name="_Toc101459211"/>
      <w:r>
        <w:rPr>
          <w:lang w:val="en-US"/>
        </w:rPr>
        <w:t>Database Framework:</w:t>
      </w:r>
      <w:bookmarkEnd w:id="16"/>
    </w:p>
    <w:p w14:paraId="491D2B52" w14:textId="77777777" w:rsidR="00C203CF" w:rsidRDefault="00C203CF" w:rsidP="00997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5873"/>
      </w:tblGrid>
      <w:tr w:rsidR="00C203CF" w:rsidRPr="00D01F10" w14:paraId="13395AFB" w14:textId="77777777" w:rsidTr="00C203CF">
        <w:tc>
          <w:tcPr>
            <w:tcW w:w="2405" w:type="dxa"/>
          </w:tcPr>
          <w:p w14:paraId="7E489C9A" w14:textId="77777777" w:rsidR="00C203CF" w:rsidRPr="00D01F10" w:rsidRDefault="00C203CF" w:rsidP="00D01F10">
            <w:pPr>
              <w:spacing w:line="276" w:lineRule="auto"/>
              <w:rPr>
                <w:szCs w:val="24"/>
              </w:rPr>
            </w:pPr>
          </w:p>
        </w:tc>
        <w:tc>
          <w:tcPr>
            <w:tcW w:w="5670" w:type="dxa"/>
          </w:tcPr>
          <w:p w14:paraId="42ACAB51" w14:textId="6258792F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JDBC</w:t>
            </w:r>
          </w:p>
        </w:tc>
        <w:tc>
          <w:tcPr>
            <w:tcW w:w="5873" w:type="dxa"/>
          </w:tcPr>
          <w:p w14:paraId="75352780" w14:textId="07503924" w:rsidR="00C203CF" w:rsidRPr="00D01F10" w:rsidRDefault="00C203CF" w:rsidP="00D01F10">
            <w:pPr>
              <w:spacing w:line="276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JPA</w:t>
            </w:r>
          </w:p>
        </w:tc>
      </w:tr>
      <w:tr w:rsidR="00C203CF" w:rsidRPr="00D01F10" w14:paraId="466C43EC" w14:textId="77777777" w:rsidTr="00C203CF">
        <w:tc>
          <w:tcPr>
            <w:tcW w:w="2405" w:type="dxa"/>
          </w:tcPr>
          <w:p w14:paraId="1A63FDDE" w14:textId="6A9B1144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Abstraction Level</w:t>
            </w:r>
          </w:p>
        </w:tc>
        <w:tc>
          <w:tcPr>
            <w:tcW w:w="5670" w:type="dxa"/>
          </w:tcPr>
          <w:p w14:paraId="090EE759" w14:textId="3ECDF5CF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Low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  <w:tc>
          <w:tcPr>
            <w:tcW w:w="5873" w:type="dxa"/>
          </w:tcPr>
          <w:p w14:paraId="1BCDEF91" w14:textId="2187A1A0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 xml:space="preserve">High </w:t>
            </w:r>
            <w:r w:rsidRPr="00D01F10">
              <w:rPr>
                <w:rFonts w:cstheme="minorHAnsi"/>
                <w:color w:val="242729"/>
                <w:szCs w:val="24"/>
              </w:rPr>
              <w:t>level standard for interaction with databases</w:t>
            </w:r>
          </w:p>
        </w:tc>
      </w:tr>
      <w:tr w:rsidR="00C203CF" w:rsidRPr="00D01F10" w14:paraId="028B5132" w14:textId="77777777" w:rsidTr="00C203CF">
        <w:tc>
          <w:tcPr>
            <w:tcW w:w="2405" w:type="dxa"/>
          </w:tcPr>
          <w:p w14:paraId="4276A20E" w14:textId="57B7AD28" w:rsidR="00C203CF" w:rsidRPr="00D01F10" w:rsidRDefault="00C203CF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Usage</w:t>
            </w:r>
          </w:p>
        </w:tc>
        <w:tc>
          <w:tcPr>
            <w:tcW w:w="5670" w:type="dxa"/>
          </w:tcPr>
          <w:p w14:paraId="5C33CD73" w14:textId="436B7E21" w:rsidR="00C203CF" w:rsidRPr="00D01F10" w:rsidRDefault="00C203CF" w:rsidP="00D01F10">
            <w:pPr>
              <w:spacing w:line="276" w:lineRule="auto"/>
              <w:rPr>
                <w:rFonts w:cstheme="minorHAnsi"/>
                <w:color w:val="242729"/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>JDBC allows to do more things with the Database directly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 xml:space="preserve"> which gives more flexibility</w:t>
            </w:r>
          </w:p>
        </w:tc>
        <w:tc>
          <w:tcPr>
            <w:tcW w:w="5873" w:type="dxa"/>
          </w:tcPr>
          <w:p w14:paraId="4A5D90DD" w14:textId="60FDF26B" w:rsidR="00C203CF" w:rsidRPr="00D01F10" w:rsidRDefault="00C203CF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rFonts w:cstheme="minorHAnsi"/>
                <w:color w:val="242729"/>
                <w:szCs w:val="24"/>
              </w:rPr>
              <w:t xml:space="preserve">JPA allows to use an object model in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the</w:t>
            </w:r>
            <w:r w:rsidRPr="00D01F10">
              <w:rPr>
                <w:rFonts w:cstheme="minorHAnsi"/>
                <w:color w:val="242729"/>
                <w:szCs w:val="24"/>
              </w:rPr>
              <w:t xml:space="preserve"> application which </w:t>
            </w:r>
            <w:r w:rsidRPr="00D01F10">
              <w:rPr>
                <w:rFonts w:cstheme="minorHAnsi"/>
                <w:color w:val="242729"/>
                <w:szCs w:val="24"/>
                <w:lang w:val="en-US"/>
              </w:rPr>
              <w:t>requires less code</w:t>
            </w:r>
          </w:p>
        </w:tc>
      </w:tr>
      <w:tr w:rsidR="00C203CF" w:rsidRPr="00D01F10" w14:paraId="778754C4" w14:textId="77777777" w:rsidTr="00C203CF">
        <w:tc>
          <w:tcPr>
            <w:tcW w:w="2405" w:type="dxa"/>
          </w:tcPr>
          <w:p w14:paraId="35B695A6" w14:textId="71628DE7" w:rsidR="00C203CF" w:rsidRPr="00D01F10" w:rsidRDefault="00D01F10" w:rsidP="00D01F10">
            <w:pPr>
              <w:spacing w:line="276" w:lineRule="auto"/>
              <w:rPr>
                <w:b/>
                <w:bCs/>
                <w:szCs w:val="24"/>
                <w:lang w:val="en-US"/>
              </w:rPr>
            </w:pPr>
            <w:r w:rsidRPr="00D01F10">
              <w:rPr>
                <w:b/>
                <w:bCs/>
                <w:szCs w:val="24"/>
                <w:lang w:val="en-US"/>
              </w:rPr>
              <w:t>Migrating Database</w:t>
            </w:r>
          </w:p>
        </w:tc>
        <w:tc>
          <w:tcPr>
            <w:tcW w:w="5670" w:type="dxa"/>
          </w:tcPr>
          <w:p w14:paraId="3897DAC6" w14:textId="4A59974F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low abstraction, a lot of changes are required when changing the database</w:t>
            </w:r>
          </w:p>
        </w:tc>
        <w:tc>
          <w:tcPr>
            <w:tcW w:w="5873" w:type="dxa"/>
          </w:tcPr>
          <w:p w14:paraId="34B0A3C4" w14:textId="3534432A" w:rsidR="00C203CF" w:rsidRPr="00D01F10" w:rsidRDefault="00D01F10" w:rsidP="00D01F10">
            <w:pPr>
              <w:spacing w:line="276" w:lineRule="auto"/>
              <w:rPr>
                <w:szCs w:val="24"/>
                <w:lang w:val="en-US"/>
              </w:rPr>
            </w:pPr>
            <w:r w:rsidRPr="00D01F10">
              <w:rPr>
                <w:szCs w:val="24"/>
                <w:lang w:val="en-US"/>
              </w:rPr>
              <w:t>Due to its high abstraction, the database can be switched by changing some configurations</w:t>
            </w:r>
          </w:p>
        </w:tc>
      </w:tr>
    </w:tbl>
    <w:p w14:paraId="1F02F3C7" w14:textId="3BC82049" w:rsidR="00D01F10" w:rsidRPr="00D01F10" w:rsidRDefault="00D01F10" w:rsidP="009977CD">
      <w:pPr>
        <w:rPr>
          <w:sz w:val="28"/>
          <w:szCs w:val="28"/>
          <w:lang w:val="en-US"/>
        </w:rPr>
      </w:pPr>
    </w:p>
    <w:bookmarkEnd w:id="0"/>
    <w:p w14:paraId="078B5801" w14:textId="1CB041B0" w:rsidR="00D01F10" w:rsidRPr="00D01F10" w:rsidRDefault="00D01F10" w:rsidP="009977CD">
      <w:pPr>
        <w:rPr>
          <w:sz w:val="28"/>
          <w:szCs w:val="28"/>
          <w:lang w:val="en-US"/>
        </w:rPr>
      </w:pPr>
    </w:p>
    <w:sectPr w:rsidR="00D01F10" w:rsidRPr="00D01F10" w:rsidSect="00F04A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F718" w14:textId="77777777" w:rsidR="00405970" w:rsidRDefault="00405970" w:rsidP="00D45CDC">
      <w:pPr>
        <w:spacing w:after="0" w:line="240" w:lineRule="auto"/>
      </w:pPr>
      <w:r>
        <w:separator/>
      </w:r>
    </w:p>
  </w:endnote>
  <w:endnote w:type="continuationSeparator" w:id="0">
    <w:p w14:paraId="58E40AA7" w14:textId="77777777" w:rsidR="00405970" w:rsidRDefault="00405970" w:rsidP="00D4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964B" w14:textId="77777777" w:rsidR="00405970" w:rsidRDefault="00405970" w:rsidP="00D45CDC">
      <w:pPr>
        <w:spacing w:after="0" w:line="240" w:lineRule="auto"/>
      </w:pPr>
      <w:r>
        <w:separator/>
      </w:r>
    </w:p>
  </w:footnote>
  <w:footnote w:type="continuationSeparator" w:id="0">
    <w:p w14:paraId="4A1928F0" w14:textId="77777777" w:rsidR="00405970" w:rsidRDefault="00405970" w:rsidP="00D4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3AB"/>
    <w:multiLevelType w:val="hybridMultilevel"/>
    <w:tmpl w:val="F8209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7566"/>
    <w:multiLevelType w:val="hybridMultilevel"/>
    <w:tmpl w:val="3894D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Abou Dehn">
    <w15:presenceInfo w15:providerId="Windows Live" w15:userId="b307435e727bf0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A5"/>
    <w:rsid w:val="000004E7"/>
    <w:rsid w:val="00013148"/>
    <w:rsid w:val="00020DF3"/>
    <w:rsid w:val="0002708E"/>
    <w:rsid w:val="00040AE4"/>
    <w:rsid w:val="00043C57"/>
    <w:rsid w:val="0006043A"/>
    <w:rsid w:val="00096E63"/>
    <w:rsid w:val="000D238C"/>
    <w:rsid w:val="000D7948"/>
    <w:rsid w:val="000F1896"/>
    <w:rsid w:val="001169D9"/>
    <w:rsid w:val="00123B69"/>
    <w:rsid w:val="00134BA4"/>
    <w:rsid w:val="0014554E"/>
    <w:rsid w:val="00163CFE"/>
    <w:rsid w:val="001729EF"/>
    <w:rsid w:val="001E71DC"/>
    <w:rsid w:val="001F3A21"/>
    <w:rsid w:val="00231DCC"/>
    <w:rsid w:val="002466E3"/>
    <w:rsid w:val="002D2E9F"/>
    <w:rsid w:val="002F0BE0"/>
    <w:rsid w:val="00307FB7"/>
    <w:rsid w:val="003452A1"/>
    <w:rsid w:val="003A17FE"/>
    <w:rsid w:val="003D76CA"/>
    <w:rsid w:val="003F2230"/>
    <w:rsid w:val="00405970"/>
    <w:rsid w:val="00406441"/>
    <w:rsid w:val="00415A81"/>
    <w:rsid w:val="00426AD8"/>
    <w:rsid w:val="004349F8"/>
    <w:rsid w:val="00436F21"/>
    <w:rsid w:val="00452CED"/>
    <w:rsid w:val="0045399F"/>
    <w:rsid w:val="00463909"/>
    <w:rsid w:val="004C31C4"/>
    <w:rsid w:val="004D224C"/>
    <w:rsid w:val="004E72AE"/>
    <w:rsid w:val="004F2236"/>
    <w:rsid w:val="00521EB5"/>
    <w:rsid w:val="00537DBD"/>
    <w:rsid w:val="005D716B"/>
    <w:rsid w:val="00624674"/>
    <w:rsid w:val="006567FE"/>
    <w:rsid w:val="00690E18"/>
    <w:rsid w:val="006A4F79"/>
    <w:rsid w:val="006B667B"/>
    <w:rsid w:val="006D22C4"/>
    <w:rsid w:val="006D6B85"/>
    <w:rsid w:val="00736E3F"/>
    <w:rsid w:val="00760492"/>
    <w:rsid w:val="0076312E"/>
    <w:rsid w:val="00785E25"/>
    <w:rsid w:val="007E4DB0"/>
    <w:rsid w:val="007F6AB9"/>
    <w:rsid w:val="00827D47"/>
    <w:rsid w:val="008379EE"/>
    <w:rsid w:val="0084665A"/>
    <w:rsid w:val="00855765"/>
    <w:rsid w:val="008A3DA2"/>
    <w:rsid w:val="008C767A"/>
    <w:rsid w:val="008E6964"/>
    <w:rsid w:val="00920D6E"/>
    <w:rsid w:val="009330A2"/>
    <w:rsid w:val="00974620"/>
    <w:rsid w:val="009977CD"/>
    <w:rsid w:val="009B3A59"/>
    <w:rsid w:val="009D44E9"/>
    <w:rsid w:val="009E64BF"/>
    <w:rsid w:val="00A02071"/>
    <w:rsid w:val="00A143A6"/>
    <w:rsid w:val="00A158F5"/>
    <w:rsid w:val="00A2626E"/>
    <w:rsid w:val="00A3759D"/>
    <w:rsid w:val="00A4624F"/>
    <w:rsid w:val="00A66B8D"/>
    <w:rsid w:val="00A942D9"/>
    <w:rsid w:val="00AA5DBC"/>
    <w:rsid w:val="00AB58C6"/>
    <w:rsid w:val="00AC1D1F"/>
    <w:rsid w:val="00AD7093"/>
    <w:rsid w:val="00AE71A5"/>
    <w:rsid w:val="00B5282D"/>
    <w:rsid w:val="00B5311B"/>
    <w:rsid w:val="00B54FC2"/>
    <w:rsid w:val="00B6683A"/>
    <w:rsid w:val="00B84D95"/>
    <w:rsid w:val="00B93370"/>
    <w:rsid w:val="00BA6210"/>
    <w:rsid w:val="00BE33BB"/>
    <w:rsid w:val="00C16109"/>
    <w:rsid w:val="00C203CF"/>
    <w:rsid w:val="00C26E97"/>
    <w:rsid w:val="00C82DFF"/>
    <w:rsid w:val="00C943E2"/>
    <w:rsid w:val="00CA666C"/>
    <w:rsid w:val="00CB176F"/>
    <w:rsid w:val="00CF2BD0"/>
    <w:rsid w:val="00D01F10"/>
    <w:rsid w:val="00D110F6"/>
    <w:rsid w:val="00D22AA7"/>
    <w:rsid w:val="00D3007D"/>
    <w:rsid w:val="00D370D8"/>
    <w:rsid w:val="00D378E2"/>
    <w:rsid w:val="00D45CDC"/>
    <w:rsid w:val="00D63E83"/>
    <w:rsid w:val="00D64DD0"/>
    <w:rsid w:val="00DB6972"/>
    <w:rsid w:val="00DD0D63"/>
    <w:rsid w:val="00DE5D72"/>
    <w:rsid w:val="00E078F6"/>
    <w:rsid w:val="00E11C7F"/>
    <w:rsid w:val="00E25CFF"/>
    <w:rsid w:val="00E349BD"/>
    <w:rsid w:val="00E502EB"/>
    <w:rsid w:val="00E90F27"/>
    <w:rsid w:val="00EA5673"/>
    <w:rsid w:val="00EB5390"/>
    <w:rsid w:val="00ED1F23"/>
    <w:rsid w:val="00EF5747"/>
    <w:rsid w:val="00F04AAC"/>
    <w:rsid w:val="00F20942"/>
    <w:rsid w:val="00F50373"/>
    <w:rsid w:val="00F91215"/>
    <w:rsid w:val="00FD72EC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9F2B"/>
  <w15:chartTrackingRefBased/>
  <w15:docId w15:val="{D9481F79-DB08-44A0-BCCC-2ACFAEC4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67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6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6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67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B667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B66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B667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6B66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0B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0B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A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66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L"/>
    </w:rPr>
  </w:style>
  <w:style w:type="table" w:styleId="GridTable6Colorful">
    <w:name w:val="Grid Table 6 Colorful"/>
    <w:basedOn w:val="TableNormal"/>
    <w:uiPriority w:val="51"/>
    <w:rsid w:val="00426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C31C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D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667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DC"/>
  </w:style>
  <w:style w:type="paragraph" w:styleId="Footer">
    <w:name w:val="footer"/>
    <w:basedOn w:val="Normal"/>
    <w:link w:val="FooterChar"/>
    <w:uiPriority w:val="99"/>
    <w:unhideWhenUsed/>
    <w:rsid w:val="00D4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DC"/>
  </w:style>
  <w:style w:type="paragraph" w:styleId="Caption">
    <w:name w:val="caption"/>
    <w:basedOn w:val="Normal"/>
    <w:next w:val="Normal"/>
    <w:uiPriority w:val="35"/>
    <w:unhideWhenUsed/>
    <w:qFormat/>
    <w:rsid w:val="006B667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D0D63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7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7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7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7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7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7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B667B"/>
    <w:rPr>
      <w:b/>
      <w:bCs/>
    </w:rPr>
  </w:style>
  <w:style w:type="character" w:styleId="Emphasis">
    <w:name w:val="Emphasis"/>
    <w:basedOn w:val="DefaultParagraphFont"/>
    <w:uiPriority w:val="20"/>
    <w:qFormat/>
    <w:rsid w:val="006B667B"/>
    <w:rPr>
      <w:i/>
      <w:iCs/>
      <w:color w:val="000000" w:themeColor="text1"/>
    </w:rPr>
  </w:style>
  <w:style w:type="paragraph" w:styleId="NoSpacing">
    <w:name w:val="No Spacing"/>
    <w:uiPriority w:val="1"/>
    <w:qFormat/>
    <w:rsid w:val="006B6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667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66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7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7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B66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667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B667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667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B667B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85">
          <w:blockQuote w:val="1"/>
          <w:marLeft w:val="0"/>
          <w:marRight w:val="0"/>
          <w:marTop w:val="150"/>
          <w:marBottom w:val="375"/>
          <w:divBdr>
            <w:top w:val="none" w:sz="0" w:space="0" w:color="auto"/>
            <w:left w:val="single" w:sz="36" w:space="15" w:color="05CBF6"/>
            <w:bottom w:val="none" w:sz="0" w:space="0" w:color="auto"/>
            <w:right w:val="none" w:sz="0" w:space="0" w:color="auto"/>
          </w:divBdr>
        </w:div>
      </w:divsChild>
    </w:div>
    <w:div w:id="1935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Fra20</b:Tag>
    <b:SourceType>InternetSite</b:SourceType>
    <b:Guid>{B09B1C79-B7B8-488D-BAF1-BAC8929E1A3B}</b:Guid>
    <b:Author>
      <b:Author>
        <b:NameList>
          <b:Person>
            <b:Last>Stodulski</b:Last>
            <b:First>Franciszek</b:First>
          </b:Person>
        </b:NameList>
      </b:Author>
    </b:Author>
    <b:Title>Benefits of Angular</b:Title>
    <b:InternetSiteTitle>Netguru</b:InternetSiteTitle>
    <b:Year>2020</b:Year>
    <b:Month>01</b:Month>
    <b:Day>15</b:Day>
    <b:URL>https://www.netguru.com/blog/benefits-of-angular</b:URL>
    <b:RefOrder>1</b:RefOrder>
  </b:Source>
</b:Sources>
</file>

<file path=customXml/itemProps1.xml><?xml version="1.0" encoding="utf-8"?>
<ds:datastoreItem xmlns:ds="http://schemas.openxmlformats.org/officeDocument/2006/customXml" ds:itemID="{2446DF96-25B5-4F09-8799-670D4E3A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Dehn</dc:creator>
  <cp:keywords/>
  <dc:description/>
  <cp:lastModifiedBy>Abou Dehn,Omar O.</cp:lastModifiedBy>
  <cp:revision>49</cp:revision>
  <cp:lastPrinted>2021-04-16T21:46:00Z</cp:lastPrinted>
  <dcterms:created xsi:type="dcterms:W3CDTF">2021-03-24T20:20:00Z</dcterms:created>
  <dcterms:modified xsi:type="dcterms:W3CDTF">2022-04-21T16:49:00Z</dcterms:modified>
</cp:coreProperties>
</file>